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E9E0" w14:textId="77777777" w:rsidR="00E379DF" w:rsidRDefault="00000000">
      <w:pPr>
        <w:spacing w:after="217" w:line="259" w:lineRule="auto"/>
        <w:ind w:left="9"/>
      </w:pPr>
      <w:r>
        <w:rPr>
          <w:b/>
        </w:rPr>
        <w:t xml:space="preserve">OFFERING BHANDARA:  </w:t>
      </w:r>
      <w:r>
        <w:t xml:space="preserve"> </w:t>
      </w:r>
    </w:p>
    <w:p w14:paraId="1736263F" w14:textId="77777777" w:rsidR="00E379DF" w:rsidRDefault="00000000">
      <w:pPr>
        <w:ind w:left="-5"/>
      </w:pPr>
      <w:proofErr w:type="spellStart"/>
      <w:r>
        <w:t>Bhandara</w:t>
      </w:r>
      <w:proofErr w:type="spellEnd"/>
      <w:r>
        <w:t xml:space="preserve"> At </w:t>
      </w:r>
      <w:proofErr w:type="spellStart"/>
      <w:r>
        <w:t>Dunagiri</w:t>
      </w:r>
      <w:proofErr w:type="spellEnd"/>
      <w:r>
        <w:t xml:space="preserve"> Temple   </w:t>
      </w:r>
    </w:p>
    <w:p w14:paraId="5C59A836" w14:textId="1D8328C0" w:rsidR="000514CE" w:rsidRDefault="00000000" w:rsidP="000514CE">
      <w:pPr>
        <w:spacing w:after="107" w:line="356" w:lineRule="auto"/>
        <w:ind w:left="-5"/>
      </w:pPr>
      <w:r>
        <w:t>The trust works together with the temple management and takes the responsibili</w:t>
      </w:r>
      <w:r w:rsidR="006539B3">
        <w:t>ties</w:t>
      </w:r>
      <w:r>
        <w:t xml:space="preserve"> </w:t>
      </w:r>
      <w:r w:rsidR="006539B3">
        <w:t>and</w:t>
      </w:r>
      <w:r>
        <w:t xml:space="preserve"> organizing “</w:t>
      </w:r>
      <w:proofErr w:type="spellStart"/>
      <w:r>
        <w:t>Bhandara</w:t>
      </w:r>
      <w:proofErr w:type="spellEnd"/>
      <w:r>
        <w:t>” on various occasions</w:t>
      </w:r>
      <w:r w:rsidR="006539B3">
        <w:t xml:space="preserve">. At </w:t>
      </w:r>
      <w:proofErr w:type="spellStart"/>
      <w:r w:rsidR="006539B3">
        <w:t>dunagiri</w:t>
      </w:r>
      <w:proofErr w:type="spellEnd"/>
      <w:r w:rsidR="006539B3">
        <w:t xml:space="preserve"> temple m</w:t>
      </w:r>
      <w:r w:rsidR="006539B3">
        <w:t xml:space="preserve">any devotees and Temple Management </w:t>
      </w:r>
      <w:r w:rsidR="006539B3">
        <w:t xml:space="preserve">provides </w:t>
      </w:r>
      <w:r w:rsidR="006539B3">
        <w:t>hygienic and tasty food for all sections of visitors daily from morning 9:AM to Evening 5:00 PM</w:t>
      </w:r>
      <w:r w:rsidR="006539B3">
        <w:t>.</w:t>
      </w:r>
      <w:r w:rsidR="000514CE">
        <w:t xml:space="preserve"> </w:t>
      </w:r>
      <w:proofErr w:type="spellStart"/>
      <w:r w:rsidR="006539B3">
        <w:t>Bhandara</w:t>
      </w:r>
      <w:proofErr w:type="spellEnd"/>
      <w:r w:rsidR="006539B3">
        <w:t xml:space="preserve"> food is a traditional offering made to Hindu deities and is often served at temples as a way of showing devotion and gratitude. The food is usually prepared in large quantities and is open to all visitors</w:t>
      </w:r>
      <w:r w:rsidR="006539B3">
        <w:t>.</w:t>
      </w:r>
    </w:p>
    <w:p w14:paraId="4B8A8E55" w14:textId="77777777" w:rsidR="000514CE" w:rsidRDefault="006539B3" w:rsidP="000514CE">
      <w:pPr>
        <w:spacing w:after="107" w:line="356" w:lineRule="auto"/>
        <w:ind w:left="-5"/>
      </w:pPr>
      <w:r>
        <w:t xml:space="preserve">Temple management and devotees often take great care in ensuring that the </w:t>
      </w:r>
      <w:proofErr w:type="spellStart"/>
      <w:r>
        <w:t>Bhandara</w:t>
      </w:r>
      <w:proofErr w:type="spellEnd"/>
      <w:r>
        <w:t xml:space="preserve"> food is hygienic and tasty. This is important not only for the devotees who par</w:t>
      </w:r>
      <w:r>
        <w:t>ticipate</w:t>
      </w:r>
      <w:r>
        <w:t xml:space="preserve"> in the food</w:t>
      </w:r>
      <w:del w:id="0" w:author="Student Section [MAHE-MTMC]" w:date="2023-09-11T15:45:00Z">
        <w:r>
          <w:delText>,</w:delText>
        </w:r>
      </w:del>
      <w:r>
        <w:t xml:space="preserve"> but also for the temple itself, which is considered a sacred space. The food is usually prepared in a clean and controlled environment, and cooks are trained to maintain high standards of hygiene and cleanliness. They use fresh and high-quality ingredients to make the food more delicious.</w:t>
      </w:r>
    </w:p>
    <w:p w14:paraId="1365F9A2" w14:textId="5AB3C4AA" w:rsidR="00E379DF" w:rsidRDefault="000514CE" w:rsidP="000514CE">
      <w:pPr>
        <w:spacing w:after="107" w:line="356" w:lineRule="auto"/>
        <w:ind w:left="-5"/>
      </w:pPr>
      <w:r>
        <w:t>In conclusion</w:t>
      </w:r>
      <w:r w:rsidR="006539B3">
        <w:t xml:space="preserve">, temple trust and devotees take steps to ensure that the </w:t>
      </w:r>
      <w:proofErr w:type="spellStart"/>
      <w:r w:rsidR="006539B3">
        <w:t>Bhandara</w:t>
      </w:r>
      <w:proofErr w:type="spellEnd"/>
      <w:r w:rsidR="006539B3">
        <w:t xml:space="preserve"> food is accessible to all, regardless of their background. They may offer a variety of vegetarian options to cater to different dietary needs and make it available for free or at low prices for those who cannot afford to pay.</w:t>
      </w:r>
      <w:r>
        <w:t xml:space="preserve"> It is an important aspect of </w:t>
      </w:r>
      <w:proofErr w:type="spellStart"/>
      <w:r>
        <w:t>hindu</w:t>
      </w:r>
      <w:proofErr w:type="spellEnd"/>
      <w:r>
        <w:t xml:space="preserve"> tradition.</w:t>
      </w:r>
      <w:hyperlink r:id="rId4">
        <w:r w:rsidR="00000000">
          <w:t xml:space="preserve"> </w:t>
        </w:r>
      </w:hyperlink>
    </w:p>
    <w:p w14:paraId="4A267EE9" w14:textId="77777777" w:rsidR="00E379DF" w:rsidRDefault="00000000">
      <w:pPr>
        <w:spacing w:after="217" w:line="259" w:lineRule="auto"/>
        <w:ind w:left="9"/>
        <w:rPr>
          <w:b/>
        </w:rPr>
      </w:pPr>
      <w:r>
        <w:rPr>
          <w:b/>
        </w:rPr>
        <w:t xml:space="preserve">THE PATH TOWARDS DARSHAN </w:t>
      </w:r>
    </w:p>
    <w:p w14:paraId="69ED45E8" w14:textId="60F31A7D" w:rsidR="000D4D9C" w:rsidRDefault="000D4D9C">
      <w:pPr>
        <w:spacing w:after="217" w:line="259" w:lineRule="auto"/>
        <w:ind w:left="9"/>
        <w:rPr>
          <w:b/>
        </w:rPr>
      </w:pPr>
      <w:r>
        <w:rPr>
          <w:b/>
        </w:rPr>
        <w:t xml:space="preserve">How to reach </w:t>
      </w:r>
      <w:proofErr w:type="spellStart"/>
      <w:r>
        <w:rPr>
          <w:b/>
        </w:rPr>
        <w:t>Dwarahat</w:t>
      </w:r>
      <w:proofErr w:type="spellEnd"/>
    </w:p>
    <w:p w14:paraId="6345B1B2" w14:textId="63DC3A65" w:rsidR="00935E1D" w:rsidRPr="00935E1D" w:rsidRDefault="00935E1D">
      <w:pPr>
        <w:spacing w:after="217" w:line="259" w:lineRule="auto"/>
        <w:ind w:left="9"/>
        <w:rPr>
          <w:bCs/>
        </w:rPr>
      </w:pPr>
      <w:r w:rsidRPr="00935E1D">
        <w:rPr>
          <w:bCs/>
        </w:rPr>
        <w:t xml:space="preserve">There are 3 ways are available to reach the </w:t>
      </w:r>
      <w:proofErr w:type="spellStart"/>
      <w:r w:rsidRPr="00935E1D">
        <w:rPr>
          <w:bCs/>
        </w:rPr>
        <w:t>dwarahat</w:t>
      </w:r>
      <w:proofErr w:type="spellEnd"/>
    </w:p>
    <w:p w14:paraId="750EC793" w14:textId="3A293638" w:rsidR="00E379DF" w:rsidRPr="00935E1D" w:rsidRDefault="000D4D9C" w:rsidP="00935E1D">
      <w:pPr>
        <w:spacing w:after="217" w:line="259" w:lineRule="auto"/>
        <w:ind w:left="9"/>
        <w:rPr>
          <w:bCs/>
        </w:rPr>
      </w:pPr>
      <w:r>
        <w:rPr>
          <w:b/>
        </w:rPr>
        <w:t xml:space="preserve">By </w:t>
      </w:r>
      <w:proofErr w:type="spellStart"/>
      <w:r>
        <w:rPr>
          <w:b/>
        </w:rPr>
        <w:t>Air</w:t>
      </w:r>
      <w:r w:rsidR="004A2A90">
        <w:rPr>
          <w:b/>
        </w:rPr>
        <w:t>travels</w:t>
      </w:r>
      <w:proofErr w:type="spellEnd"/>
      <w:r>
        <w:rPr>
          <w:b/>
        </w:rPr>
        <w:t xml:space="preserve">: </w:t>
      </w:r>
      <w:r>
        <w:rPr>
          <w:bCs/>
        </w:rPr>
        <w:t xml:space="preserve">The nearest airport for </w:t>
      </w:r>
      <w:proofErr w:type="spellStart"/>
      <w:r>
        <w:rPr>
          <w:bCs/>
        </w:rPr>
        <w:t>dwarahat</w:t>
      </w:r>
      <w:proofErr w:type="spellEnd"/>
      <w:r>
        <w:rPr>
          <w:bCs/>
        </w:rPr>
        <w:t xml:space="preserve"> is </w:t>
      </w:r>
      <w:proofErr w:type="spellStart"/>
      <w:r>
        <w:rPr>
          <w:bCs/>
        </w:rPr>
        <w:t>pantnagar</w:t>
      </w:r>
      <w:proofErr w:type="spellEnd"/>
      <w:r>
        <w:rPr>
          <w:bCs/>
        </w:rPr>
        <w:t>,</w:t>
      </w:r>
      <w:r w:rsidR="00935E1D">
        <w:rPr>
          <w:bCs/>
        </w:rPr>
        <w:t xml:space="preserve"> </w:t>
      </w:r>
      <w:r>
        <w:rPr>
          <w:bCs/>
        </w:rPr>
        <w:t xml:space="preserve">it is situated at a </w:t>
      </w:r>
      <w:proofErr w:type="spellStart"/>
      <w:r>
        <w:rPr>
          <w:bCs/>
        </w:rPr>
        <w:t>diatance</w:t>
      </w:r>
      <w:proofErr w:type="spellEnd"/>
      <w:r>
        <w:rPr>
          <w:bCs/>
        </w:rPr>
        <w:t xml:space="preserve"> of 112kms from </w:t>
      </w:r>
      <w:proofErr w:type="spellStart"/>
      <w:r>
        <w:rPr>
          <w:bCs/>
        </w:rPr>
        <w:t>Dwarahat</w:t>
      </w:r>
      <w:proofErr w:type="spellEnd"/>
      <w:r>
        <w:rPr>
          <w:bCs/>
        </w:rPr>
        <w:t>.</w:t>
      </w:r>
      <w:r w:rsidR="00935E1D">
        <w:rPr>
          <w:bCs/>
        </w:rPr>
        <w:t xml:space="preserve"> It is almost 3hour journey to reach </w:t>
      </w:r>
      <w:proofErr w:type="spellStart"/>
      <w:r w:rsidR="00935E1D">
        <w:rPr>
          <w:bCs/>
        </w:rPr>
        <w:t>dwarahat</w:t>
      </w:r>
      <w:proofErr w:type="spellEnd"/>
      <w:r w:rsidR="00935E1D">
        <w:rPr>
          <w:bCs/>
        </w:rPr>
        <w:t xml:space="preserve"> by </w:t>
      </w:r>
      <w:r w:rsidR="004A2A90">
        <w:rPr>
          <w:bCs/>
        </w:rPr>
        <w:t xml:space="preserve">road after </w:t>
      </w:r>
      <w:proofErr w:type="spellStart"/>
      <w:r w:rsidR="004A2A90">
        <w:rPr>
          <w:bCs/>
        </w:rPr>
        <w:t>airtravels</w:t>
      </w:r>
      <w:proofErr w:type="spellEnd"/>
      <w:r w:rsidR="004A2A90">
        <w:rPr>
          <w:bCs/>
        </w:rPr>
        <w:t>.</w:t>
      </w:r>
    </w:p>
    <w:p w14:paraId="2E02D7B6" w14:textId="65A8B023" w:rsidR="000D4D9C" w:rsidRPr="00935E1D" w:rsidRDefault="000D4D9C">
      <w:pPr>
        <w:ind w:left="-5"/>
      </w:pPr>
      <w:r w:rsidRPr="000D4D9C">
        <w:rPr>
          <w:b/>
          <w:bCs/>
        </w:rPr>
        <w:t>By Railway:</w:t>
      </w:r>
      <w:r>
        <w:rPr>
          <w:b/>
          <w:bCs/>
        </w:rPr>
        <w:t xml:space="preserve"> </w:t>
      </w:r>
      <w:r w:rsidRPr="00935E1D">
        <w:t xml:space="preserve">The nearest railway station for </w:t>
      </w:r>
      <w:proofErr w:type="spellStart"/>
      <w:r w:rsidRPr="00935E1D">
        <w:t>dwarahat</w:t>
      </w:r>
      <w:proofErr w:type="spellEnd"/>
      <w:r w:rsidRPr="00935E1D">
        <w:t xml:space="preserve"> is </w:t>
      </w:r>
      <w:proofErr w:type="spellStart"/>
      <w:proofErr w:type="gramStart"/>
      <w:r w:rsidRPr="00935E1D">
        <w:t>kathgodam.It</w:t>
      </w:r>
      <w:proofErr w:type="spellEnd"/>
      <w:proofErr w:type="gramEnd"/>
      <w:r w:rsidRPr="00935E1D">
        <w:t xml:space="preserve"> is situated at a distance of 88kms It is well connected to Major places in </w:t>
      </w:r>
      <w:proofErr w:type="spellStart"/>
      <w:r w:rsidRPr="00935E1D">
        <w:t>india</w:t>
      </w:r>
      <w:proofErr w:type="spellEnd"/>
      <w:r w:rsidRPr="00935E1D">
        <w:t xml:space="preserve"> like </w:t>
      </w:r>
      <w:proofErr w:type="spellStart"/>
      <w:r w:rsidRPr="00935E1D">
        <w:t>Delhi,Kolkata</w:t>
      </w:r>
      <w:proofErr w:type="spellEnd"/>
      <w:r w:rsidRPr="00935E1D">
        <w:t xml:space="preserve"> and Lucknow.</w:t>
      </w:r>
      <w:r w:rsidR="004A2A90">
        <w:t xml:space="preserve"> </w:t>
      </w:r>
      <w:r w:rsidRPr="00935E1D">
        <w:t xml:space="preserve">From </w:t>
      </w:r>
      <w:proofErr w:type="spellStart"/>
      <w:r w:rsidRPr="00935E1D">
        <w:t>kathgodam</w:t>
      </w:r>
      <w:proofErr w:type="spellEnd"/>
      <w:r w:rsidR="004A2A90">
        <w:t xml:space="preserve">, </w:t>
      </w:r>
      <w:r w:rsidR="00935E1D" w:rsidRPr="00935E1D">
        <w:t xml:space="preserve">visitors can travel by road to reach to </w:t>
      </w:r>
      <w:proofErr w:type="spellStart"/>
      <w:r w:rsidR="00935E1D" w:rsidRPr="00935E1D">
        <w:t>Dwarahat</w:t>
      </w:r>
      <w:proofErr w:type="spellEnd"/>
      <w:r w:rsidR="00935E1D" w:rsidRPr="00935E1D">
        <w:t>.</w:t>
      </w:r>
    </w:p>
    <w:p w14:paraId="4A0D646C" w14:textId="7C8DEF10" w:rsidR="00935E1D" w:rsidRDefault="00935E1D">
      <w:pPr>
        <w:ind w:left="-5"/>
      </w:pPr>
      <w:r>
        <w:rPr>
          <w:b/>
          <w:bCs/>
        </w:rPr>
        <w:t xml:space="preserve">By Road: </w:t>
      </w:r>
      <w:proofErr w:type="spellStart"/>
      <w:r w:rsidRPr="00935E1D">
        <w:t>Dwarahat</w:t>
      </w:r>
      <w:proofErr w:type="spellEnd"/>
      <w:r w:rsidRPr="00935E1D">
        <w:t xml:space="preserve"> is well connected to major cities of Uttarakhand state, like Garhwal and </w:t>
      </w:r>
      <w:proofErr w:type="spellStart"/>
      <w:r w:rsidRPr="00935E1D">
        <w:t>kumaon</w:t>
      </w:r>
      <w:proofErr w:type="spellEnd"/>
      <w:r w:rsidRPr="00935E1D">
        <w:t xml:space="preserve"> region</w:t>
      </w:r>
      <w:r w:rsidR="004A2A90">
        <w:t>.</w:t>
      </w:r>
      <w:r w:rsidRPr="00935E1D">
        <w:t xml:space="preserve"> so by using road</w:t>
      </w:r>
      <w:r w:rsidR="004A2A90">
        <w:t>,</w:t>
      </w:r>
      <w:r w:rsidRPr="00935E1D">
        <w:t xml:space="preserve"> visitors can reach to </w:t>
      </w:r>
      <w:proofErr w:type="spellStart"/>
      <w:r w:rsidRPr="00935E1D">
        <w:t>dwarahat</w:t>
      </w:r>
      <w:proofErr w:type="spellEnd"/>
      <w:r w:rsidRPr="00935E1D">
        <w:t xml:space="preserve"> and bus transportation is also available </w:t>
      </w:r>
      <w:r>
        <w:t xml:space="preserve">to </w:t>
      </w:r>
      <w:proofErr w:type="spellStart"/>
      <w:proofErr w:type="gramStart"/>
      <w:r>
        <w:t>kathgodam,Nainitial</w:t>
      </w:r>
      <w:proofErr w:type="spellEnd"/>
      <w:proofErr w:type="gramEnd"/>
      <w:r>
        <w:t xml:space="preserve"> and Almora</w:t>
      </w:r>
      <w:r w:rsidR="004A2A90">
        <w:t>.</w:t>
      </w:r>
    </w:p>
    <w:p w14:paraId="449FA6C7" w14:textId="4160BFF8" w:rsidR="000D4D9C" w:rsidRPr="00220D70" w:rsidRDefault="000514CE" w:rsidP="00220D70">
      <w:pPr>
        <w:spacing w:after="217" w:line="259" w:lineRule="auto"/>
        <w:ind w:left="9"/>
        <w:rPr>
          <w:b/>
        </w:rPr>
      </w:pPr>
      <w:r>
        <w:t xml:space="preserve">Finally, </w:t>
      </w:r>
      <w:proofErr w:type="spellStart"/>
      <w:r w:rsidR="004A2A90">
        <w:t>Dunagiri</w:t>
      </w:r>
      <w:proofErr w:type="spellEnd"/>
      <w:r w:rsidR="004A2A90">
        <w:t xml:space="preserve"> is a peaceful hill town in the </w:t>
      </w:r>
      <w:proofErr w:type="spellStart"/>
      <w:r w:rsidR="004A2A90">
        <w:t>Kumaoni</w:t>
      </w:r>
      <w:proofErr w:type="spellEnd"/>
      <w:r w:rsidR="004A2A90">
        <w:t xml:space="preserve"> Himalayas of Uttarakhand.</w:t>
      </w:r>
      <w:r w:rsidR="00AA0350" w:rsidRPr="00AA0350">
        <w:t xml:space="preserve"> </w:t>
      </w:r>
      <w:r w:rsidR="00AA0350">
        <w:t xml:space="preserve">During your journey, you will pass through the beautiful place Ranikhet valleys, </w:t>
      </w:r>
      <w:proofErr w:type="spellStart"/>
      <w:r w:rsidR="00AA0350">
        <w:t>Dwarahat</w:t>
      </w:r>
      <w:proofErr w:type="spellEnd"/>
      <w:r w:rsidR="00AA0350">
        <w:t>.</w:t>
      </w:r>
      <w:r w:rsidR="00AA0350">
        <w:t xml:space="preserve"> From there</w:t>
      </w:r>
      <w:r w:rsidR="00AA0350">
        <w:t xml:space="preserve"> maa </w:t>
      </w:r>
      <w:proofErr w:type="spellStart"/>
      <w:r w:rsidR="00AA0350">
        <w:t>dunagiri</w:t>
      </w:r>
      <w:proofErr w:type="spellEnd"/>
      <w:r w:rsidR="00AA0350">
        <w:t xml:space="preserve"> temple is located at a distance of 20km</w:t>
      </w:r>
      <w:r w:rsidR="00AA0350">
        <w:t xml:space="preserve">, you can start your trek to </w:t>
      </w:r>
      <w:proofErr w:type="spellStart"/>
      <w:r w:rsidR="00AA0350">
        <w:t>Dunagiri</w:t>
      </w:r>
      <w:proofErr w:type="spellEnd"/>
      <w:r w:rsidR="00AA0350">
        <w:t xml:space="preserve"> Temple by foot.</w:t>
      </w:r>
      <w:r w:rsidR="004A2A90">
        <w:t xml:space="preserve"> It is a place which is surrounded by nature and includes a pleasant atmosphere</w:t>
      </w:r>
      <w:r w:rsidR="004A2A90">
        <w:t xml:space="preserve"> throughout the journey towards</w:t>
      </w:r>
      <w:r w:rsidR="00AA0350">
        <w:t xml:space="preserve"> the temple</w:t>
      </w:r>
      <w:r w:rsidR="004A2A90">
        <w:t>.</w:t>
      </w:r>
    </w:p>
    <w:p w14:paraId="72DA6829" w14:textId="77777777" w:rsidR="00E379DF" w:rsidRDefault="00000000">
      <w:pPr>
        <w:spacing w:after="0" w:line="259" w:lineRule="auto"/>
        <w:ind w:left="29" w:firstLine="0"/>
      </w:pPr>
      <w:r>
        <w:t xml:space="preserve">  </w:t>
      </w:r>
    </w:p>
    <w:sectPr w:rsidR="00E379DF">
      <w:pgSz w:w="11906" w:h="16838"/>
      <w:pgMar w:top="1440" w:right="1534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DF"/>
    <w:rsid w:val="000514CE"/>
    <w:rsid w:val="000D4D9C"/>
    <w:rsid w:val="00220D70"/>
    <w:rsid w:val="004A2A90"/>
    <w:rsid w:val="006539B3"/>
    <w:rsid w:val="00935E1D"/>
    <w:rsid w:val="00AA0350"/>
    <w:rsid w:val="00B20F9A"/>
    <w:rsid w:val="00E379DF"/>
    <w:rsid w:val="00E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7E48"/>
  <w15:docId w15:val="{CE115B14-A22C-4BB9-9A0D-28B15F3E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ans.com/staging/dunagiri/service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sravani</dc:creator>
  <cp:keywords/>
  <cp:lastModifiedBy>padala sravani</cp:lastModifiedBy>
  <cp:revision>6</cp:revision>
  <dcterms:created xsi:type="dcterms:W3CDTF">2023-09-19T16:38:00Z</dcterms:created>
  <dcterms:modified xsi:type="dcterms:W3CDTF">2023-09-20T17:52:00Z</dcterms:modified>
</cp:coreProperties>
</file>